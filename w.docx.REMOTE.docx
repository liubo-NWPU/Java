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D9" w:rsidRDefault="00204659">
      <w:bookmarkStart w:id="0" w:name="_GoBack"/>
      <w:bookmarkEnd w:id="0"/>
      <w:ins w:id="1" w:author="theirs" w:date="2020-04-08T19:01:00Z">
        <w:r>
          <w:t>Aaaaa</w:t>
        </w:r>
      </w:ins>
    </w:p>
    <w:sectPr w:rsidR="001029D9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6E" w:rsidRDefault="00AE196E" w:rsidP="00204659">
      <w:r>
        <w:separator/>
      </w:r>
    </w:p>
  </w:endnote>
  <w:endnote w:type="continuationSeparator" w:id="0">
    <w:p w:rsidR="00AE196E" w:rsidRDefault="00AE196E" w:rsidP="00204659">
      <w:r>
        <w:continuationSeparator/>
      </w:r>
    </w:p>
  </w:endnote>
  <w:endnote w:type="continuationNotice" w:id="1">
    <w:p w:rsidR="00A502AD" w:rsidRDefault="00A50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2AD" w:rsidRDefault="00A502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6E" w:rsidRDefault="00AE196E" w:rsidP="00204659">
      <w:r>
        <w:separator/>
      </w:r>
    </w:p>
  </w:footnote>
  <w:footnote w:type="continuationSeparator" w:id="0">
    <w:p w:rsidR="00AE196E" w:rsidRDefault="00AE196E" w:rsidP="00204659">
      <w:r>
        <w:continuationSeparator/>
      </w:r>
    </w:p>
  </w:footnote>
  <w:footnote w:type="continuationNotice" w:id="1">
    <w:p w:rsidR="00A502AD" w:rsidRDefault="00A502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2AD" w:rsidRDefault="00A502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7"/>
    <w:rsid w:val="0008692C"/>
    <w:rsid w:val="001029D9"/>
    <w:rsid w:val="00134FCC"/>
    <w:rsid w:val="00161762"/>
    <w:rsid w:val="00204659"/>
    <w:rsid w:val="00226744"/>
    <w:rsid w:val="0028673E"/>
    <w:rsid w:val="00342332"/>
    <w:rsid w:val="00367D94"/>
    <w:rsid w:val="004815E6"/>
    <w:rsid w:val="004E2DF7"/>
    <w:rsid w:val="00597DE6"/>
    <w:rsid w:val="0069139B"/>
    <w:rsid w:val="006A6465"/>
    <w:rsid w:val="008D4587"/>
    <w:rsid w:val="009E08F4"/>
    <w:rsid w:val="00A2178B"/>
    <w:rsid w:val="00A426B9"/>
    <w:rsid w:val="00A502AD"/>
    <w:rsid w:val="00A90C9E"/>
    <w:rsid w:val="00AE196E"/>
    <w:rsid w:val="00BC4E9E"/>
    <w:rsid w:val="00BD0633"/>
    <w:rsid w:val="00C0615B"/>
    <w:rsid w:val="00C10300"/>
    <w:rsid w:val="00C62C54"/>
    <w:rsid w:val="00CA190D"/>
    <w:rsid w:val="00D1661E"/>
    <w:rsid w:val="00D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27CA5A6-1239-47FE-BB4A-339DC7FB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6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659"/>
    <w:rPr>
      <w:sz w:val="18"/>
      <w:szCs w:val="18"/>
    </w:rPr>
  </w:style>
  <w:style w:type="paragraph" w:styleId="a5">
    <w:name w:val="Revision"/>
    <w:hidden/>
    <w:uiPriority w:val="99"/>
    <w:semiHidden/>
    <w:rsid w:val="00A502AD"/>
  </w:style>
  <w:style w:type="paragraph" w:styleId="a6">
    <w:name w:val="Balloon Text"/>
    <w:basedOn w:val="a"/>
    <w:link w:val="Char1"/>
    <w:uiPriority w:val="99"/>
    <w:semiHidden/>
    <w:unhideWhenUsed/>
    <w:rsid w:val="00A502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0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 (DI)</dc:creator>
  <cp:keywords/>
  <dc:description/>
  <cp:lastModifiedBy>liubo (DI)</cp:lastModifiedBy>
  <cp:revision>3</cp:revision>
  <dcterms:created xsi:type="dcterms:W3CDTF">2020-04-08T09:45:00Z</dcterms:created>
  <dcterms:modified xsi:type="dcterms:W3CDTF">2020-04-08T11:01:00Z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1586343686</vt:lpwstr>
  </property>
  <property fmtid="{D5CDD505-2E9C-101B-9397-08002B2CF9AE}" pid="6" name="_2015_ms_pID_725343">
    <vt:lpwstr>(2)F7j8KFncjOviiuI1N9FFAtJI38AmfNLOLMgq8Bar8tAh8En6/LopGasNYKJoHmGRjR7XPFjz
168ucz36ZlUzbbzbCQvcroZBgwuwNQxTPmRSC2VPDRPnQdkdaIVo270dziagl94POm6tpAKo
DL6CndL3Cvb+HYeO6daN4Fw4u105JH3zZQRt0YSqoqYHyERSk1jwRavcgbtN8BVtUhVIwZir
6zRbPWmMXjrBbUImIV</vt:lpwstr>
  </property>
  <property fmtid="{D5CDD505-2E9C-101B-9397-08002B2CF9AE}" pid="7" name="_2015_ms_pID_7253431">
    <vt:lpwstr>avVfMiv59XNkKWHXgXOaO00K8hugALWML+YPo9M0EcWFl8A5QuW9GC
CmsJIFsXCBEXdlEQIFv1s7z5uuRNtRcKIqS1zlIxoY9uc692/4bdK3CMan67lRs6LZG3lB9b
TraFeoIs6/iWlWbNNTTSGhuIy5sGU2Mob4IYLJc8ORv4MFlLYU0djodTETu9R9qvMGCVpakg
IWRlUZ5ERKXV//oN</vt:lpwstr>
  </property>
</Properties>
</file>
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34" w:rsidRDefault="00B935DA" w:rsidP="00A20495">
      <w:r>
        <w:t>C</w:t>
      </w:r>
      <w:r>
        <w:rPr>
          <w:rFonts w:hint="eastAsia"/>
        </w:rPr>
        <w:t>ccc</w:t>
      </w:r>
      <w:bookmarkStart w:id="0" w:name="_GoBack"/>
      <w:bookmarkEnd w:id="0"/>
    </w:p>
    <w:p w:rsidR="00A20495" w:rsidRDefault="00A20495"/>
    <w:sectPr w:rsidR="00A20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438" w:rsidRDefault="00EA6438" w:rsidP="000B78CE">
      <w:r>
        <w:separator/>
      </w:r>
    </w:p>
  </w:endnote>
  <w:endnote w:type="continuationSeparator" w:id="0">
    <w:p w:rsidR="00EA6438" w:rsidRDefault="00EA6438" w:rsidP="000B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438" w:rsidRDefault="00EA6438" w:rsidP="000B78CE">
      <w:r>
        <w:separator/>
      </w:r>
    </w:p>
  </w:footnote>
  <w:footnote w:type="continuationSeparator" w:id="0">
    <w:p w:rsidR="00EA6438" w:rsidRDefault="00EA6438" w:rsidP="000B7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A7"/>
    <w:rsid w:val="00025895"/>
    <w:rsid w:val="0008692C"/>
    <w:rsid w:val="000B78CE"/>
    <w:rsid w:val="001029D9"/>
    <w:rsid w:val="00134FCC"/>
    <w:rsid w:val="00161762"/>
    <w:rsid w:val="001D18A7"/>
    <w:rsid w:val="00226744"/>
    <w:rsid w:val="00342332"/>
    <w:rsid w:val="00367D94"/>
    <w:rsid w:val="004815E6"/>
    <w:rsid w:val="004E2DF7"/>
    <w:rsid w:val="00593A81"/>
    <w:rsid w:val="00597DE6"/>
    <w:rsid w:val="006A6465"/>
    <w:rsid w:val="008F3634"/>
    <w:rsid w:val="009E08F4"/>
    <w:rsid w:val="00A20495"/>
    <w:rsid w:val="00A2178B"/>
    <w:rsid w:val="00A426B9"/>
    <w:rsid w:val="00A90C9E"/>
    <w:rsid w:val="00B935DA"/>
    <w:rsid w:val="00BC4E9E"/>
    <w:rsid w:val="00BD0633"/>
    <w:rsid w:val="00C0615B"/>
    <w:rsid w:val="00C62C54"/>
    <w:rsid w:val="00CA190D"/>
    <w:rsid w:val="00CA29B2"/>
    <w:rsid w:val="00D1661E"/>
    <w:rsid w:val="00D818AF"/>
    <w:rsid w:val="00E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6829E-3743-4E2D-88F7-EE70B5AF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 (DI)</dc:creator>
  <cp:keywords/>
  <dc:description/>
  <cp:lastModifiedBy>liubo (DI)</cp:lastModifiedBy>
  <cp:revision>5</cp:revision>
  <dcterms:created xsi:type="dcterms:W3CDTF">2020-04-08T09:50:00Z</dcterms:created>
  <dcterms:modified xsi:type="dcterms:W3CDTF">2020-04-09T03:57:00Z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(2)WGWrYFc45/jUWwtbb/019iCbM2GRdoIgS+0Y4LagXUXYHrg8L5XnRP8sycWljU/tac9l6+zj
reepzyz0UqR4WPCJkz+MMN2qD/cRSiR+DPxqU6Kg0eKLk7qPkHzuKTO7iO8cp+09nRNQ3BqJ
emYIwl56Sm64BgmxsWRK68kLPFIwPCt5jSEKM0WMk3Z/jcSfkLJ3mkCszAPuSsVT/L/wveou
pGVzc3CFoNmxl0U6EZ</vt:lpwstr>
  </property>
  <property fmtid="{D5CDD505-2E9C-101B-9397-08002B2CF9AE}" pid="3" name="_2015_ms_pID_7253431">
    <vt:lpwstr>wR9Al/hUkIKQsKYj+XUmEa4mx7u9QY2vZnAGL0Y9rtCmvxmMYA3crd
Olz41X7uncdSPzIUWZ3G40/FRQ2vNrkw2CODgkH6H2Yk01dF/Y/yuPpcIXfJreyAbhNSOJXh
elogPiKUiP6fjLPygIw/aPgqum0JJduDtIOfsrFPxbZKt0c5WSPtOun7sphGYRmfLdc6j0Io
QSqIT5XKUHqVyqa8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1586401794</vt:lpwstr>
  </property>
</Properties>
</file>